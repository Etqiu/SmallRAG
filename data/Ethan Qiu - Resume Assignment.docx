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465.6" w:right="494.4000000000005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Olivia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465.6" w:right="494.40000000000055" w:firstLine="0"/>
        <w:jc w:val="center"/>
        <w:rPr>
          <w:del w:author="Ethan Qiu" w:id="0" w:date="2021-06-16T01:29:14Z"/>
          <w:rFonts w:ascii="Times New Roman" w:cs="Times New Roman" w:eastAsia="Times New Roman" w:hAnsi="Times New Roman"/>
          <w:color w:val="1155cc"/>
          <w:sz w:val="24"/>
          <w:szCs w:val="24"/>
          <w:rPrChange w:author="Ethan Qiu" w:id="1" w:date="2021-06-16T01:29:14Z">
            <w:rPr>
              <w:rFonts w:ascii="Times New Roman" w:cs="Times New Roman" w:eastAsia="Times New Roman" w:hAnsi="Times New Roman"/>
              <w:color w:val="1155cc"/>
              <w:sz w:val="24"/>
              <w:szCs w:val="24"/>
            </w:rPr>
          </w:rPrChange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777 42nd Ave San Francisco, CA | (415) 530-0189 | </w:t>
      </w:r>
      <w:del w:author="Ethan Qiu" w:id="0" w:date="2021-06-16T01:29:14Z">
        <w:commentRangeStart w:id="0"/>
        <w:commentRangeStart w:id="1"/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  <w:rPrChange w:author="Ethan Qiu" w:id="1" w:date="2021-06-16T01:29:14Z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</w:rPr>
            </w:rPrChange>
          </w:rPr>
          <w:delText xml:space="preserve">princessolivia@gmail.com </w:delText>
        </w:r>
      </w:del>
    </w:p>
    <w:p w:rsidR="00000000" w:rsidDel="00000000" w:rsidP="00000000" w:rsidRDefault="00000000" w:rsidRPr="00000000" w14:paraId="00000003">
      <w:pPr>
        <w:pageBreakBefore w:val="0"/>
        <w:widowControl w:val="0"/>
        <w:ind w:left="465.6" w:right="494.40000000000055" w:firstLine="0"/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  <w:pPrChange w:author="Ethan Qiu" w:id="0" w:date="2021-06-16T01:29:14Z">
          <w:pPr>
            <w:pageBreakBefore w:val="0"/>
            <w:widowControl w:val="0"/>
            <w:ind w:left="465.6" w:right="494.40000000000055" w:firstLine="0"/>
          </w:pPr>
        </w:pPrChange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right="494.400000000000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right="494.400000000000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Abraham Lincoln HS</w:t>
      </w:r>
    </w:p>
    <w:p w:rsidR="00000000" w:rsidDel="00000000" w:rsidP="00000000" w:rsidRDefault="00000000" w:rsidRPr="00000000" w14:paraId="00000006">
      <w:pPr>
        <w:pageBreakBefore w:val="0"/>
        <w:widowControl w:val="0"/>
        <w:ind w:right="494.400000000000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Graduation Date: June 2022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74.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08">
      <w:pPr>
        <w:pageBreakBefore w:val="0"/>
        <w:widowControl w:val="0"/>
        <w:ind w:right="2356.799999999999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Mayor’s Youth Employment and Education Program (MYEEP)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Francisco Women Artists Gallery (SFWA) - San Francisco, CA       June 2020 - August 2020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43.2" w:lineRule="auto"/>
        <w:ind w:left="360" w:right="182.40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Create emails to send to artists about updates in regards to their work as well as updates on the gallery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43.2" w:lineRule="auto"/>
        <w:ind w:left="360" w:right="86.4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 updated inventory online in google sheets and physically in a in a binder for items that are sold or new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43.2" w:lineRule="auto"/>
        <w:ind w:left="360" w:right="566.399999999999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 was able to publish artwork information on the SFWA website to promote the artwork and upcoming events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43.2" w:lineRule="auto"/>
        <w:ind w:left="360" w:right="21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Using Square to make transactions for all items in the gallery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43.2" w:lineRule="auto"/>
        <w:ind w:left="360" w:right="21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Sunset Academy of Dance</w:t>
        <w:tab/>
        <w:tab/>
        <w:tab/>
        <w:tab/>
        <w:tab/>
        <w:tab/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2019 - Present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5"/>
        </w:numPr>
        <w:spacing w:before="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dance workshops and local dance competitions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 House Jun</w:t>
        <w:tab/>
        <w:tab/>
        <w:tab/>
        <w:tab/>
        <w:tab/>
        <w:tab/>
        <w:tab/>
        <w:t xml:space="preserve">June 2019 - Present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0"/>
        </w:numPr>
        <w:spacing w:before="43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breakfast to low income families on a regular basis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del w:author="Ethan Qiu" w:id="2" w:date="2021-06-16T01:25:26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Beginner in French 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8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Programs</w:t>
      </w:r>
      <w:ins w:author="Ethan Qiu" w:id="3" w:date="2021-06-16T01:41:08Z"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that I can use</w:t>
        </w:r>
      </w:ins>
      <w:del w:author="Ethan Qiu" w:id="3" w:date="2021-06-16T01:41:0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: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 Express, Adobe Photoshop LightRoom, Photoshop Fix, Final Cut Pro, iMovie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commentRangeStart w:id="6"/>
      <w:r w:rsidDel="00000000" w:rsidR="00000000" w:rsidRPr="00000000">
        <w:rPr>
          <w:sz w:val="60"/>
          <w:szCs w:val="60"/>
          <w:rtl w:val="0"/>
        </w:rPr>
        <w:t xml:space="preserve">Trisha Takahashi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13th ave San Francisco, CA | 415-088-9675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trishat@gmail.com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100.8" w:lineRule="auto"/>
        <w:ind w:right="3057.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Lowell Highschool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2018- June 2020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Mayor’s Youth Employment and Education Program (MYEEP)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at Community Youth Center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06/2019- now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Help program leaders in various activities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commentRangeStart w:id="7"/>
      <w:r w:rsidDel="00000000" w:rsidR="00000000" w:rsidRPr="00000000">
        <w:rPr>
          <w:sz w:val="24"/>
          <w:szCs w:val="24"/>
          <w:rtl w:val="0"/>
        </w:rPr>
        <w:t xml:space="preserve">● Watched 20+ youth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Teached kids life lessons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Punished bad kids who did bad things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Worked with money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Enterprise for Youth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at The Olympic Club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2019- now</w:t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commentRangeStart w:id="8"/>
      <w:r w:rsidDel="00000000" w:rsidR="00000000" w:rsidRPr="00000000">
        <w:rPr>
          <w:sz w:val="24"/>
          <w:szCs w:val="24"/>
          <w:rtl w:val="0"/>
        </w:rPr>
        <w:t xml:space="preserve">● Carried golf stuff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commentRangeStart w:id="9"/>
      <w:r w:rsidDel="00000000" w:rsidR="00000000" w:rsidRPr="00000000">
        <w:rPr>
          <w:sz w:val="24"/>
          <w:szCs w:val="24"/>
          <w:rtl w:val="0"/>
        </w:rPr>
        <w:t xml:space="preserve">Teached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 people how to hit ball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del w:author="Ethan Qiu" w:id="4" w:date="2021-06-16T01:48:43Z">
        <w:commentRangeStart w:id="10"/>
        <w:r w:rsidDel="00000000" w:rsidR="00000000" w:rsidRPr="00000000">
          <w:rPr>
            <w:sz w:val="24"/>
            <w:szCs w:val="24"/>
            <w:rtl w:val="0"/>
          </w:rPr>
          <w:delText xml:space="preserve">● See how good and bad people did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commentRangeStart w:id="11"/>
      <w:r w:rsidDel="00000000" w:rsidR="00000000" w:rsidRPr="00000000">
        <w:rPr>
          <w:sz w:val="24"/>
          <w:szCs w:val="24"/>
          <w:rtl w:val="0"/>
        </w:rPr>
        <w:t xml:space="preserve">● Had to go to workshops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 Francisco Public Library (SFPL)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2017- 07/2018 Volunteer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and Field</w:t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2018- May 2018 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2017- May 2017 </w:t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Knows how to speak in English and Cantonese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Knows how to speak a little bit in Mandarin and Taishanese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Leo Leopard 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| 555 La Verne Way, La Verne, CA |</w:t>
      </w:r>
      <w:commentRangeStart w:id="12"/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lleopard@laverne.edu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| (909) 555-5555 |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 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obtain an on-campus position serving my</w:t>
        <w:tab/>
        <w:t xml:space="preserve"> fellow students which utilizes my strong</w:t>
        <w:tab/>
        <w:t xml:space="preserve">communication skills. 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University of La Verne, La Verne, CA </w:t>
        <w:tab/>
        <w:tab/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Expected Graduation: June 2016 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 of Arts, Business Administration 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GPA:</w:t>
        <w:tab/>
        <w:tab/>
        <w:t xml:space="preserve">3.5 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HONORS/ AWARDS 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Dean’s</w:t>
        <w:tab/>
        <w:t xml:space="preserve">List </w:t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Fall 2013– Spring 2014 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 CAMPUS</w:t>
        <w:tab/>
        <w:t xml:space="preserve">INVOLVEMENT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Enactus, University of La Verne </w:t>
        <w:tab/>
        <w:tab/>
        <w:tab/>
        <w:tab/>
        <w:t xml:space="preserve">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August 2013 – Present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Member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collective ideas to sponsor campus and community events which promote</w:t>
        <w:tab/>
        <w:t xml:space="preserve">educational and social change.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groups of 9 junior high students in discussion on success skills, business ethics,</w:t>
        <w:tab/>
        <w:t xml:space="preserve">and personal finances.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Co-designed seventeen minute audio-visual presentation accurately and creatively describing project for use in regional and  national competition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VOLUNTEER</w:t>
        <w:tab/>
        <w:t xml:space="preserve">EXPERIENCE 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LionLike MindState, Pomona,  CA </w:t>
        <w:tab/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June 2012 – Present</w:t>
        <w:tab/>
        <w:t xml:space="preserve"> 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Volunteer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Plan two yearly outreach events to highlight community members’ creativity in spoken</w:t>
        <w:tab/>
        <w:t xml:space="preserve">word, poetry, music, and art 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YMCA, Pomona, CA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Summer 2013, 2014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Volunteer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Swim Coach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Instructed classes of up to 15 children on basic swimming skills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Communicated regularly with parents on children’s progress 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SKILLS 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Computer: Proficient</w:t>
        <w:tab/>
        <w:t xml:space="preserve">in Windows and Mac OS, Microsoft</w:t>
        <w:tab/>
        <w:t xml:space="preserve">Word,</w:t>
        <w:tab/>
        <w:t xml:space="preserve">PowerPoint, and Excel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Language: Fluent in Spanish Social</w:t>
        <w:tab/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Media:</w:t>
        <w:tab/>
        <w:t xml:space="preserve">Facebook, Twitter,Instagram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Thea Cleopatra</w:t>
      </w:r>
    </w:p>
    <w:p w:rsidR="00000000" w:rsidDel="00000000" w:rsidP="00000000" w:rsidRDefault="00000000" w:rsidRPr="00000000" w14:paraId="00000087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 Main Street La Verne, CA 91750 </w:t>
      </w:r>
    </w:p>
    <w:p w:rsidR="00000000" w:rsidDel="00000000" w:rsidP="00000000" w:rsidRDefault="00000000" w:rsidRPr="00000000" w14:paraId="00000088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Home: (909) 555-1234 </w:t>
      </w:r>
    </w:p>
    <w:p w:rsidR="00000000" w:rsidDel="00000000" w:rsidP="00000000" w:rsidRDefault="00000000" w:rsidRPr="00000000" w14:paraId="00000089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Cell: (909) 555-1235 </w:t>
      </w:r>
    </w:p>
    <w:p w:rsidR="00000000" w:rsidDel="00000000" w:rsidP="00000000" w:rsidRDefault="00000000" w:rsidRPr="00000000" w14:paraId="0000008A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lea.leopard@laverne.edu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Kinesiology                                                                              May 2015 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La Verne, La Verne, CA 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of Arts                                                                                                         May 2013 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Mt. San Antonio Community College, Walnut, CA 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Relevant Experience 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Athletic Training Intern                                                             August 2014 - Present 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Dimas High School – San Dimas, CA 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 support and travel with football, wrestling, basketball, soccer, and volleyball teams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rehabilitation programs for a variety of ankle and knee injuries from the acute stage until return to play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Fitness Trainer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November 2012 - Present 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 Hr Fitness– Glendora, CA 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Design workouts and diet plans to assist clients reach their nutrition goals 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Conduct weekly check-ins to monitor client’s progress which resulted in an increased weight loss percentage 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Create individual training sessions to focus on specific problems (i.e. injuries, obesity, etc.) for gym members. 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Other Work Experience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                                                                                           June 2009 – November 2012 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Starbucks – La Verne, CA 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Served customers quickly while maintaining a cheerful attitude in a high-stress workplace. 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Awarded employee of the month July 2012 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Certifications 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Adult CPR and First Aid – Red Cross                                                                  September 2013 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Certified Personal Trainer - Ace Fitness                                                                   October 2012 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Special Skills 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Fluent in Spanish 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Proficient in Microsoft Word, PowerPoint, and Outlook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commentRangeStart w:id="13"/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FirstName LastName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Cell:(703) 297-1936 | Home: (703) 582-1008</w:t>
      </w:r>
    </w:p>
    <w:p w:rsidR="00000000" w:rsidDel="00000000" w:rsidP="00000000" w:rsidRDefault="00000000" w:rsidRPr="00000000" w14:paraId="000000B0">
      <w:pPr>
        <w:pageBreakBefore w:val="0"/>
        <w:jc w:val="center"/>
        <w:rPr>
          <w:rFonts w:ascii="Times New Roman" w:cs="Times New Roman" w:eastAsia="Times New Roman" w:hAnsi="Times New Roman"/>
          <w:sz w:val="19"/>
          <w:szCs w:val="19"/>
        </w:rPr>
      </w:pPr>
      <w:commentRangeStart w:id="14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"/>
            <w:szCs w:val="19"/>
            <w:u w:val="single"/>
            <w:rtl w:val="0"/>
          </w:rPr>
          <w:t xml:space="preserve">First.last.yearbirth@gmail.com</w:t>
        </w:r>
      </w:hyperlink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30 McVay Way Los Angeles, CA 90210 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Warner High School, Los Angeles, CA (Graduation:June 2021)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GPA: 3.9/4.2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Commissioner Kroenke Award: GPA above 99% student percentile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Coursework: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AP Biology, AP Chemistry, AP Calculus AB, AP Calculus BC, AP US History, AP European History, Fiance Honors, Business Honors, French 4 Honors, Spanish Honors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Projected Coursework: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AP Physics, AP Language, AP Psychology, AP Statistics,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Independent Study (IS)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High School Experience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The </w:t>
      </w:r>
      <w:commentRangeStart w:id="16"/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GRoff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Science Leadership Competition,Warner High School 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Lead Competitor,</w:t>
      </w:r>
      <w:commentRangeStart w:id="17"/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October 2018-Present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Organizer weekly study sessions with 10 students in order to boost subject-matter knowledge of competition material;communicated via email and Slack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Master physics and biology curriculum for case competitions,leading to a 75% win rate and 3rd place state ranking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Construct and wired autonomous buses and go karts for robot competitions; built robots with 5 team members in one-hour time spans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Donald Pediatrics,Thousand Oaks,California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Office Intern,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August 2017- September 2018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Interned with Dr. Aaron Donald,DDS at both the front desk and alongside him learning proper health checkup techniques, how a physical is performed, and how to organize an office 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Performed and facilitated two physical and orthopedic checkups on daily basis; followed instructions in order to maintain patient happiness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Organized office billing and patient paperwork on monthly basis, resulting in 30 minutes of weekly saved time 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commentRangeStart w:id="18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GSOT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Group for Teenagers, Irvine,California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Camp Counselor,</w:t>
      </w:r>
      <w:commentRangeStart w:id="19"/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July 2017-August 2017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Served as a group counselor at GSOT, an organization dedicated to rescue teenagers facing hardships,such as poverty,</w:t>
      </w:r>
      <w:ins w:author="Ethan Qiu" w:id="5" w:date="2021-06-16T05:01:28Z">
        <w:commentRangeStart w:id="20"/>
        <w:r w:rsidDel="00000000" w:rsidR="00000000" w:rsidRPr="00000000">
          <w:rPr>
            <w:rFonts w:ascii="Times New Roman" w:cs="Times New Roman" w:eastAsia="Times New Roman" w:hAnsi="Times New Roman"/>
            <w:sz w:val="19"/>
            <w:szCs w:val="19"/>
            <w:rtl w:val="0"/>
          </w:rPr>
          <w:t xml:space="preserve"> 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hunger, and domestic abuse,</w:t>
      </w:r>
      <w:ins w:author="Ethan Qiu" w:id="6" w:date="2021-06-16T05:01:11Z">
        <w:r w:rsidDel="00000000" w:rsidR="00000000" w:rsidRPr="00000000">
          <w:rPr>
            <w:rFonts w:ascii="Times New Roman" w:cs="Times New Roman" w:eastAsia="Times New Roman" w:hAnsi="Times New Roman"/>
            <w:sz w:val="19"/>
            <w:szCs w:val="19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 Southern California area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Led group of 15 teenagers through daily trust-building activities in order to boost team cohesion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Acquired 60 hours of volunteering through this organization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commentRangeStart w:id="2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SoCal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Cares,Santa Monica, California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Children’s Volunteer,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May 2017-Present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Act as liaison to families in order to communicate educational and behavioral needs to their children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Attend mental health seminars and record notes on subjects presented;relay notes to 15 fellow volunteers during bi-weekly meetings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Received Phillips Volunteering Medal for serving 150 hours of volunteering over the course of two seasons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than Qiu" w:id="0" w:date="2021-06-16T01:28:38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unprofessional for an email</w:t>
      </w:r>
    </w:p>
  </w:comment>
  <w:comment w:author="Ethan Qiu" w:id="1" w:date="2021-06-16T01:37:24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princess is like a middle name, but it should be something like oliviabrown.sf1@gmail.com (example).</w:t>
      </w:r>
    </w:p>
  </w:comment>
  <w:comment w:author="Ethan Qiu" w:id="2" w:date="2021-06-16T05:05:07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align all the dates exactly to the right (using the right aligner tool). It makes it easier to read.</w:t>
      </w:r>
    </w:p>
  </w:comment>
  <w:comment w:author="Ethan Qiu" w:id="9" w:date="2021-06-16T05:09:47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teached with teach</w:t>
      </w:r>
    </w:p>
  </w:comment>
  <w:comment w:author="Ethan Qiu" w:id="12" w:date="2021-06-16T01:54:47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using a professional email as using a school email could sometimes get blocked and other things could go wrong</w:t>
      </w:r>
    </w:p>
  </w:comment>
  <w:comment w:author="Ethan Qiu" w:id="6" w:date="2021-06-16T01:43:37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is unprofessional, should be times new romans</w:t>
      </w:r>
    </w:p>
  </w:comment>
  <w:comment w:author="Ethan Qiu" w:id="7" w:date="2021-06-16T01:45:59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on how you did these things and remove punished bad kids that did bad things with maybe something that shows more leadership or good in you</w:t>
      </w:r>
    </w:p>
  </w:comment>
  <w:comment w:author="Ethan Qiu" w:id="20" w:date="2021-06-16T05:01:52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 Spaces after each comma)</w:t>
      </w:r>
    </w:p>
  </w:comment>
  <w:comment w:author="Ethan Qiu" w:id="10" w:date="2021-06-16T01:49:24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skill that hiring managers are looking for or need to read. You have to show something you did while working</w:t>
      </w:r>
    </w:p>
  </w:comment>
  <w:comment w:author="Ethan Qiu" w:id="8" w:date="2021-06-16T01:48:34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"golf stuff" is a little unproffesenial, rephrase golf stuff to something like golf equipment</w:t>
      </w:r>
    </w:p>
  </w:comment>
  <w:comment w:author="Ethan Qiu" w:id="21" w:date="2021-06-16T05:03:31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abbreviate once again because employers may not know what it stands for.</w:t>
      </w:r>
    </w:p>
  </w:comment>
  <w:comment w:author="Ethan Qiu" w:id="11" w:date="2021-06-16T01:50:25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in this. What did you do that was important in attending these workshops?</w:t>
      </w:r>
    </w:p>
  </w:comment>
  <w:comment w:author="Ethan Qiu" w:id="19" w:date="2021-06-16T05:00:53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at least have 3 months of commitment, but can be placed there anyways.</w:t>
      </w:r>
    </w:p>
  </w:comment>
  <w:comment w:author="Ethan Qiu" w:id="13" w:date="2021-06-16T04:48:37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a name</w:t>
      </w:r>
    </w:p>
  </w:comment>
  <w:comment w:author="Ethan Qiu" w:id="14" w:date="2021-06-16T04:49:37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a professional email</w:t>
      </w:r>
    </w:p>
  </w:comment>
  <w:comment w:author="Ethan Qiu" w:id="15" w:date="2021-06-16T04:53:54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you put Independent Study there, or you should name what you are studying during the IS.</w:t>
      </w:r>
    </w:p>
  </w:comment>
  <w:comment w:author="Ethan Qiu" w:id="16" w:date="2021-06-16T04:55:17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Miscapitalization, should be Groff.</w:t>
      </w:r>
    </w:p>
  </w:comment>
  <w:comment w:author="Ethan Qiu" w:id="3" w:date="2021-06-16T01:25:50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put this on if you aren't fluent or conversational in French</w:t>
      </w:r>
    </w:p>
  </w:comment>
  <w:comment w:author="Ethan Qiu" w:id="17" w:date="2021-06-16T04:57:35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on opposite side (right) to make it easier to read</w:t>
      </w:r>
    </w:p>
  </w:comment>
  <w:comment w:author="Ethan Qiu" w:id="5" w:date="2021-06-16T01:42:22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edit*</w:t>
      </w:r>
    </w:p>
  </w:comment>
  <w:comment w:author="Ethan Qiu" w:id="4" w:date="2021-06-16T01:38:39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minor feature but: Show what you can do with these editing programs, like what can you edit, elaborate.</w:t>
      </w:r>
    </w:p>
  </w:comment>
  <w:comment w:author="Ethan Qiu" w:id="18" w:date="2021-06-16T04:58:51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abbreviate as employers may not know what it stands for.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mailto:First.last.yearbirth@gmail.com" TargetMode="External"/><Relationship Id="rId9" Type="http://schemas.openxmlformats.org/officeDocument/2006/relationships/hyperlink" Target="mailto:lea.leopard@laverne.ed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trishat@gmail.com" TargetMode="External"/><Relationship Id="rId8" Type="http://schemas.openxmlformats.org/officeDocument/2006/relationships/hyperlink" Target="mailto:lleopard@laver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